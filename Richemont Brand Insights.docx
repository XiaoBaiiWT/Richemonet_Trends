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Richemont Brand Insights — Taiwan vs Global (Oct 2024 – Oct 2025)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Prepared by:</w:t>
      </w:r>
      <w:r w:rsidDel="00000000" w:rsidR="00000000" w:rsidRPr="00000000">
        <w:rPr>
          <w:sz w:val="18"/>
          <w:szCs w:val="18"/>
          <w:rtl w:val="0"/>
        </w:rPr>
        <w:t xml:space="preserve"> Kok Yan Ting | </w:t>
      </w:r>
      <w:r w:rsidDel="00000000" w:rsidR="00000000" w:rsidRPr="00000000">
        <w:rPr>
          <w:b w:val="1"/>
          <w:sz w:val="18"/>
          <w:szCs w:val="18"/>
          <w:rtl w:val="0"/>
        </w:rPr>
        <w:t xml:space="preserve">Data Source:</w:t>
      </w:r>
      <w:r w:rsidDel="00000000" w:rsidR="00000000" w:rsidRPr="00000000">
        <w:rPr>
          <w:sz w:val="18"/>
          <w:szCs w:val="18"/>
          <w:rtl w:val="0"/>
        </w:rPr>
        <w:t xml:space="preserve"> Google Trends </w:t>
      </w:r>
      <w:ins w:author="Jack" w:id="0" w:date="2025-10-15T10:45:28Z">
        <w:r w:rsidDel="00000000" w:rsidR="00000000" w:rsidRPr="00000000">
          <w:rPr>
            <w:sz w:val="18"/>
            <w:szCs w:val="18"/>
            <w:rtl w:val="0"/>
          </w:rPr>
          <w:t xml:space="preserve">     </w:t>
        </w:r>
      </w:ins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Untitled spreadsheet - Google 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thimzmicsxa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1. Executive Summary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report provides a one-page overview of search interest trends for Cartier and Van Cleef &amp; Arpels in Taiwan compared to worldwide, highlighting key insights and actionable recommendations for local marketing strategies.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Key Metrics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4.5161290322583"/>
        <w:gridCol w:w="1258.0645161290322"/>
        <w:gridCol w:w="1534.8387096774195"/>
        <w:gridCol w:w="2478.3870967741937"/>
        <w:gridCol w:w="2214.193548387097"/>
        <w:tblGridChange w:id="0">
          <w:tblGrid>
            <w:gridCol w:w="1874.5161290322583"/>
            <w:gridCol w:w="1258.0645161290322"/>
            <w:gridCol w:w="1534.8387096774195"/>
            <w:gridCol w:w="2478.3870967741937"/>
            <w:gridCol w:w="2214.19354838709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77.32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68.92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51.83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24.08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TW/Global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112.18%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215.28%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Interpretation</w:t>
      </w:r>
      <w:r w:rsidDel="00000000" w:rsidR="00000000" w:rsidRPr="00000000">
        <w:rPr>
          <w:sz w:val="18"/>
          <w:szCs w:val="18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Cartier searches in Taiwan slightly outperform global averages, indicating strong local engagement.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Van Cleef &amp; Arpels searches in Taiwan are more than double global averages, reflecting rapid local growth and rising brand popularity.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i5k3775p3usu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3. Observed Trends</w:t>
      </w:r>
    </w:p>
    <w:p w:rsidR="00000000" w:rsidDel="00000000" w:rsidP="00000000" w:rsidRDefault="00000000" w:rsidRPr="00000000" w14:paraId="00000014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967038" cy="1833138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183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881313" cy="1770906"/>
            <wp:effectExtent b="0" l="0" r="0" t="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770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Seasonality:</w:t>
      </w:r>
      <w:r w:rsidDel="00000000" w:rsidR="00000000" w:rsidRPr="00000000">
        <w:rPr>
          <w:sz w:val="18"/>
          <w:szCs w:val="18"/>
          <w:rtl w:val="0"/>
        </w:rPr>
        <w:t xml:space="preserve"> Both brands show peaks around Lunar New Year, Valentine’s Day, &amp; December holidays.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Cartier: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Consistent interest year-round → mature, stable luxury presence.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Van Cleef &amp; Arpels: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More volatile but increasing interest → emerging opportunity for targeted campaigns.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Recommendations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Localize campaigns for seasonal peaks:</w:t>
      </w:r>
      <w:r w:rsidDel="00000000" w:rsidR="00000000" w:rsidRPr="00000000">
        <w:rPr>
          <w:sz w:val="18"/>
          <w:szCs w:val="18"/>
          <w:rtl w:val="0"/>
        </w:rPr>
        <w:t xml:space="preserve"> Launch Cartier promotions 2–3 weeks before Lunar New Year; highlight Van Cleef bridal collections in summer.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Enhance Taiwan-specific storytelling:</w:t>
      </w:r>
      <w:r w:rsidDel="00000000" w:rsidR="00000000" w:rsidRPr="00000000">
        <w:rPr>
          <w:sz w:val="18"/>
          <w:szCs w:val="18"/>
          <w:rtl w:val="0"/>
        </w:rPr>
        <w:t xml:space="preserve"> Use social media, boutique events, and influencer collaborations to strengthen local engagement.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Monitor trends regularly:</w:t>
      </w:r>
      <w:r w:rsidDel="00000000" w:rsidR="00000000" w:rsidRPr="00000000">
        <w:rPr>
          <w:sz w:val="18"/>
          <w:szCs w:val="18"/>
          <w:rtl w:val="0"/>
        </w:rPr>
        <w:t xml:space="preserve"> Track search and engagement data quarterly to optimize marketing and product strategies for Taiwan.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oKfkZuMknenX33BVS2v9xeOrz09FiHCbE_4wFxfixRY/edit?gid=573451037#gid=573451037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